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p7jc7x6uvq4" w:id="0"/>
      <w:bookmarkEnd w:id="0"/>
      <w:r w:rsidDel="00000000" w:rsidR="00000000" w:rsidRPr="00000000">
        <w:rPr>
          <w:rtl w:val="0"/>
        </w:rPr>
        <w:t xml:space="preserve">Script de Exploración 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xgi9hd954veg" w:id="1"/>
      <w:bookmarkEnd w:id="1"/>
      <w:r w:rsidDel="00000000" w:rsidR="00000000" w:rsidRPr="00000000">
        <w:rPr>
          <w:rtl w:val="0"/>
        </w:rPr>
        <w:t xml:space="preserve">Guardado de datos en la estructura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guardado de datos se realiza de forma automática utilizando un archivo de tipo .csv.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mapeo de los datos luego de ser procesados por el algoritmo de ordenamiento está disponible en el archivo </w:t>
      </w:r>
      <w:r w:rsidDel="00000000" w:rsidR="00000000" w:rsidRPr="00000000">
        <w:rPr>
          <w:rtl w:val="0"/>
        </w:rPr>
        <w:t xml:space="preserve">datos_procesados_ref.txt</w:t>
      </w:r>
      <w:r w:rsidDel="00000000" w:rsidR="00000000" w:rsidRPr="00000000">
        <w:rPr>
          <w:rtl w:val="0"/>
        </w:rPr>
        <w:t xml:space="preserve"> incluido en esta misma carpeta del Script de Exploración.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8d16552s58nx" w:id="2"/>
      <w:bookmarkEnd w:id="2"/>
      <w:r w:rsidDel="00000000" w:rsidR="00000000" w:rsidRPr="00000000">
        <w:rPr>
          <w:rtl w:val="0"/>
        </w:rPr>
        <w:t xml:space="preserve">Visualización de la información almacenada</w:t>
      </w:r>
    </w:p>
    <w:p w:rsidR="00000000" w:rsidDel="00000000" w:rsidP="00000000" w:rsidRDefault="00000000" w:rsidRPr="00000000" w14:paraId="00000007">
      <w:pPr>
        <w:pStyle w:val="Subtitle"/>
        <w:jc w:val="both"/>
        <w:rPr/>
      </w:pPr>
      <w:bookmarkStart w:colFirst="0" w:colLast="0" w:name="_rxayrwr1f5wc" w:id="3"/>
      <w:bookmarkEnd w:id="3"/>
      <w:r w:rsidDel="00000000" w:rsidR="00000000" w:rsidRPr="00000000">
        <w:rPr>
          <w:rtl w:val="0"/>
        </w:rPr>
        <w:t xml:space="preserve">Navegación en la estructura I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partir del archivo de referencia de mapeo de datos, buscamos los identificadores para poder acceder a los datos correspondientes a la era </w:t>
      </w:r>
      <w:r w:rsidDel="00000000" w:rsidR="00000000" w:rsidRPr="00000000">
        <w:rPr>
          <w:b w:val="1"/>
          <w:rtl w:val="0"/>
        </w:rPr>
        <w:t xml:space="preserve">SA</w:t>
      </w:r>
      <w:r w:rsidDel="00000000" w:rsidR="00000000" w:rsidRPr="00000000">
        <w:rPr>
          <w:rtl w:val="0"/>
        </w:rPr>
        <w:t xml:space="preserve">,  realm</w:t>
      </w:r>
      <w:r w:rsidDel="00000000" w:rsidR="00000000" w:rsidRPr="00000000">
        <w:rPr>
          <w:b w:val="1"/>
          <w:rtl w:val="0"/>
        </w:rPr>
        <w:t xml:space="preserve"> no menor</w:t>
      </w:r>
      <w:r w:rsidDel="00000000" w:rsidR="00000000" w:rsidRPr="00000000">
        <w:rPr>
          <w:rtl w:val="0"/>
        </w:rPr>
        <w:t xml:space="preserve">, race: </w:t>
      </w:r>
      <w:r w:rsidDel="00000000" w:rsidR="00000000" w:rsidRPr="00000000">
        <w:rPr>
          <w:b w:val="1"/>
          <w:rtl w:val="0"/>
        </w:rPr>
        <w:t xml:space="preserve">Men</w:t>
      </w:r>
      <w:r w:rsidDel="00000000" w:rsidR="00000000" w:rsidRPr="00000000">
        <w:rPr>
          <w:rtl w:val="0"/>
        </w:rPr>
        <w:t xml:space="preserve">, lo que corresponde a los índices 04, 09 y 01 respectivamente.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Utilizamos la opción del menú principal para visualizar la información almacenada y nos movemos hacia la conexión 04 correspondiente a la </w:t>
      </w:r>
      <w:r w:rsidDel="00000000" w:rsidR="00000000" w:rsidRPr="00000000">
        <w:rPr>
          <w:rtl w:val="0"/>
        </w:rPr>
        <w:t xml:space="preserve">era </w:t>
      </w:r>
      <w:r w:rsidDel="00000000" w:rsidR="00000000" w:rsidRPr="00000000">
        <w:rPr>
          <w:b w:val="1"/>
          <w:rtl w:val="0"/>
        </w:rPr>
        <w:t xml:space="preserve">SA</w:t>
      </w:r>
      <w:r w:rsidDel="00000000" w:rsidR="00000000" w:rsidRPr="00000000">
        <w:rPr>
          <w:rtl w:val="0"/>
        </w:rPr>
        <w:t xml:space="preserve">. Se pueden observar las 8 eras diferentes contenidas en la estructura.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3863" cy="368669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68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Accedemos al árbol contenido en el nodo 04 del grafo y bajamos en el árbol hasta llegar hacia el nodo 09 correspondiente al </w:t>
      </w:r>
      <w:r w:rsidDel="00000000" w:rsidR="00000000" w:rsidRPr="00000000">
        <w:rPr>
          <w:rtl w:val="0"/>
        </w:rPr>
        <w:t xml:space="preserve">realm </w:t>
      </w:r>
      <w:r w:rsidDel="00000000" w:rsidR="00000000" w:rsidRPr="00000000">
        <w:rPr>
          <w:b w:val="1"/>
          <w:rtl w:val="0"/>
        </w:rPr>
        <w:t xml:space="preserve">no menor</w:t>
      </w:r>
      <w:r w:rsidDel="00000000" w:rsidR="00000000" w:rsidRPr="00000000">
        <w:rPr>
          <w:rtl w:val="0"/>
        </w:rPr>
        <w:t xml:space="preserve">. Se pueden observar los 9 realms diferentes correspondientes a la era </w:t>
      </w:r>
      <w:r w:rsidDel="00000000" w:rsidR="00000000" w:rsidRPr="00000000">
        <w:rPr>
          <w:b w:val="1"/>
          <w:rtl w:val="0"/>
        </w:rPr>
        <w:t xml:space="preserve">SA.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52482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7550" cy="18870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550" cy="1887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Accedemos a la lista doble contenida en el nodo 09 del árbol y luego accedemos a la matriz contenida en el nodo 01 de la lista enlazada doble correspondiente a la race </w:t>
      </w:r>
      <w:r w:rsidDel="00000000" w:rsidR="00000000" w:rsidRPr="00000000">
        <w:rPr>
          <w:b w:val="1"/>
          <w:rtl w:val="0"/>
        </w:rPr>
        <w:t xml:space="preserve">Men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Se puede observar la raza única correspondiente al realm </w:t>
      </w:r>
      <w:r w:rsidDel="00000000" w:rsidR="00000000" w:rsidRPr="00000000">
        <w:rPr>
          <w:b w:val="1"/>
          <w:rtl w:val="0"/>
        </w:rPr>
        <w:t xml:space="preserve">no menor</w:t>
      </w:r>
      <w:r w:rsidDel="00000000" w:rsidR="00000000" w:rsidRPr="00000000">
        <w:rPr>
          <w:rtl w:val="0"/>
        </w:rPr>
        <w:t xml:space="preserve"> y los 10 nombres diferentes correspondientes a la race </w:t>
      </w:r>
      <w:r w:rsidDel="00000000" w:rsidR="00000000" w:rsidRPr="00000000">
        <w:rPr>
          <w:b w:val="1"/>
          <w:rtl w:val="0"/>
        </w:rPr>
        <w:t xml:space="preserve">Men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3562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Accedemos a la fila 01 y columna 01 para acceder al arreglo y luego a la celda 01 del arreglo para obtener un print del struct Character según el mapeado de la estructura.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9700" cy="2600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Segunda impresión para mostrar una celda diferente de matriz.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6850" cy="47339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both"/>
        <w:rPr/>
      </w:pPr>
      <w:bookmarkStart w:colFirst="0" w:colLast="0" w:name="_ngtzr6uh9pcf" w:id="4"/>
      <w:bookmarkEnd w:id="4"/>
      <w:r w:rsidDel="00000000" w:rsidR="00000000" w:rsidRPr="00000000">
        <w:rPr>
          <w:rtl w:val="0"/>
        </w:rPr>
        <w:t xml:space="preserve">Navegación en la estructura II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 partir del archivo de referencia de mapeo de datos, buscamos los identificadores para poder acceder a los datos correspondientes a la era </w:t>
      </w:r>
      <w:r w:rsidDel="00000000" w:rsidR="00000000" w:rsidRPr="00000000">
        <w:rPr>
          <w:b w:val="1"/>
          <w:rtl w:val="0"/>
        </w:rPr>
        <w:t xml:space="preserve">TA</w:t>
      </w:r>
      <w:r w:rsidDel="00000000" w:rsidR="00000000" w:rsidRPr="00000000">
        <w:rPr>
          <w:rtl w:val="0"/>
        </w:rPr>
        <w:t xml:space="preserve">,  realm</w:t>
      </w:r>
      <w:r w:rsidDel="00000000" w:rsidR="00000000" w:rsidRPr="00000000">
        <w:rPr>
          <w:b w:val="1"/>
          <w:rtl w:val="0"/>
        </w:rPr>
        <w:t xml:space="preserve"> Reunited Kingdom</w:t>
      </w:r>
      <w:r w:rsidDel="00000000" w:rsidR="00000000" w:rsidRPr="00000000">
        <w:rPr>
          <w:rtl w:val="0"/>
        </w:rPr>
        <w:t xml:space="preserve">, race: </w:t>
      </w:r>
      <w:r w:rsidDel="00000000" w:rsidR="00000000" w:rsidRPr="00000000">
        <w:rPr>
          <w:b w:val="1"/>
          <w:rtl w:val="0"/>
        </w:rPr>
        <w:t xml:space="preserve">Dunadan</w:t>
      </w:r>
      <w:r w:rsidDel="00000000" w:rsidR="00000000" w:rsidRPr="00000000">
        <w:rPr>
          <w:rtl w:val="0"/>
        </w:rPr>
        <w:t xml:space="preserve">, name: </w:t>
      </w:r>
      <w:r w:rsidDel="00000000" w:rsidR="00000000" w:rsidRPr="00000000">
        <w:rPr>
          <w:b w:val="1"/>
          <w:rtl w:val="0"/>
        </w:rPr>
        <w:t xml:space="preserve">Aragorn,</w:t>
      </w:r>
      <w:r w:rsidDel="00000000" w:rsidR="00000000" w:rsidRPr="00000000">
        <w:rPr>
          <w:rtl w:val="0"/>
        </w:rPr>
        <w:t xml:space="preserve"> lo que corresponde a los índices 07, 05, 02 y 02 respectivamente, para poder observar un persona que posee varios weapons.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9750" cy="9077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Se puede observar las dos </w:t>
      </w:r>
      <w:r w:rsidDel="00000000" w:rsidR="00000000" w:rsidRPr="00000000">
        <w:rPr>
          <w:rtl w:val="0"/>
        </w:rPr>
        <w:t xml:space="preserve">races</w:t>
      </w:r>
      <w:r w:rsidDel="00000000" w:rsidR="00000000" w:rsidRPr="00000000">
        <w:rPr>
          <w:rtl w:val="0"/>
        </w:rPr>
        <w:t xml:space="preserve"> correspondientes a la era </w:t>
      </w:r>
      <w:r w:rsidDel="00000000" w:rsidR="00000000" w:rsidRPr="00000000">
        <w:rPr>
          <w:b w:val="1"/>
          <w:rtl w:val="0"/>
        </w:rPr>
        <w:t xml:space="preserve">TA </w:t>
      </w:r>
      <w:r w:rsidDel="00000000" w:rsidR="00000000" w:rsidRPr="00000000">
        <w:rPr>
          <w:rtl w:val="0"/>
        </w:rPr>
        <w:t xml:space="preserve">y al realm </w:t>
      </w:r>
      <w:r w:rsidDel="00000000" w:rsidR="00000000" w:rsidRPr="00000000">
        <w:rPr>
          <w:b w:val="1"/>
          <w:rtl w:val="0"/>
        </w:rPr>
        <w:t xml:space="preserve">Reunited Kingdom.</w:t>
      </w:r>
      <w:r w:rsidDel="00000000" w:rsidR="00000000" w:rsidRPr="00000000">
        <w:rPr/>
        <w:drawing>
          <wp:inline distB="114300" distT="114300" distL="114300" distR="114300">
            <wp:extent cx="5657850" cy="70389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3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Se puede observar la impresión de dos weapons diferentes pertenecientes al </w:t>
      </w: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Aragorn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2575" cy="62293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kghnjho69k8f" w:id="5"/>
      <w:bookmarkEnd w:id="5"/>
      <w:r w:rsidDel="00000000" w:rsidR="00000000" w:rsidRPr="00000000">
        <w:rPr>
          <w:rtl w:val="0"/>
        </w:rPr>
        <w:t xml:space="preserve">Agregar información al sistema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Podemos utilizar los mismos índices referenciados anteriormente para el real </w:t>
      </w:r>
      <w:r w:rsidDel="00000000" w:rsidR="00000000" w:rsidRPr="00000000">
        <w:rPr>
          <w:b w:val="1"/>
          <w:rtl w:val="0"/>
        </w:rPr>
        <w:t xml:space="preserve">no menor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Por ejemplo:</w:t>
      </w:r>
      <w:r w:rsidDel="00000000" w:rsidR="00000000" w:rsidRPr="00000000">
        <w:rPr>
          <w:b w:val="1"/>
          <w:rtl w:val="0"/>
        </w:rPr>
        <w:t xml:space="preserve"> 040901NNNNNN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33975" cy="73342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Mostrar uno de los datos modificados.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45910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zhd1oygc93m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2whk22j8pup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tvfjesr1o1j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ins w:author="NELSON MANUEL FLAMENCO NAVARRO" w:id="0" w:date="2022-05-08T04:04:19Z"/>
        </w:rPr>
      </w:pPr>
      <w:ins w:author="NELSON MANUEL FLAMENCO NAVARRO" w:id="0" w:date="2022-05-08T04:04:19Z">
        <w:bookmarkStart w:colFirst="0" w:colLast="0" w:name="_cdavb637lhe" w:id="9"/>
        <w:bookmarkEnd w:id="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8">
      <w:pPr>
        <w:rPr>
          <w:rPrChange w:author="NELSON MANUEL FLAMENCO NAVARRO" w:id="1" w:date="2022-05-08T04:04:19Z">
            <w:rPr/>
          </w:rPrChange>
        </w:rPr>
        <w:pPrChange w:author="NELSON MANUEL FLAMENCO NAVARRO" w:id="0" w:date="2022-05-08T04:04:19Z">
          <w:pPr>
            <w:pStyle w:val="Heading1"/>
            <w:jc w:val="both"/>
          </w:pPr>
        </w:pPrChange>
      </w:pPr>
      <w:bookmarkStart w:colFirst="0" w:colLast="0" w:name="_cdavb637lh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both"/>
        <w:rPr/>
      </w:pPr>
      <w:bookmarkStart w:colFirst="0" w:colLast="0" w:name="_xe1jb4lb51t2" w:id="10"/>
      <w:bookmarkEnd w:id="10"/>
      <w:r w:rsidDel="00000000" w:rsidR="00000000" w:rsidRPr="00000000">
        <w:rPr>
          <w:rtl w:val="0"/>
        </w:rPr>
        <w:t xml:space="preserve">Modificar información almacenada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Podemos utilizar los mismos índices referenciados anteriormente para el name </w:t>
      </w:r>
      <w:r w:rsidDel="00000000" w:rsidR="00000000" w:rsidRPr="00000000">
        <w:rPr>
          <w:b w:val="1"/>
          <w:rtl w:val="0"/>
        </w:rPr>
        <w:t xml:space="preserve">Aragorn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Por ejemplo: </w:t>
      </w:r>
      <w:r w:rsidDel="00000000" w:rsidR="00000000" w:rsidRPr="00000000">
        <w:rPr>
          <w:b w:val="1"/>
          <w:rtl w:val="0"/>
        </w:rPr>
        <w:t xml:space="preserve">070501010102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07957" cy="560495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957" cy="560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Mostrar datos modificados.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0879" cy="64208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879" cy="642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both"/>
        <w:rPr/>
      </w:pPr>
      <w:bookmarkStart w:colFirst="0" w:colLast="0" w:name="_cb4y0qynoxjq" w:id="11"/>
      <w:bookmarkEnd w:id="11"/>
      <w:r w:rsidDel="00000000" w:rsidR="00000000" w:rsidRPr="00000000">
        <w:rPr>
          <w:rtl w:val="0"/>
        </w:rPr>
        <w:t xml:space="preserve">Remover</w:t>
      </w:r>
      <w:r w:rsidDel="00000000" w:rsidR="00000000" w:rsidRPr="00000000">
        <w:rPr>
          <w:rtl w:val="0"/>
        </w:rPr>
        <w:t xml:space="preserve"> información almacenada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La función remover nos permitirá eliminar objetos de la estructura de datos según el ID que el usuario proporciona.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En el siguiente ejemplo vemos como se elimina toda la estructura contenida en el nodo {5} del grafo: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134810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348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Se recorre toda la estructura y se libera la memoria empezando desde lo almacenado en los Arrays, luego se sube en la estructura liberando cada nodo hasta el punto indicado por el usuario.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3105" cy="45577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349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105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